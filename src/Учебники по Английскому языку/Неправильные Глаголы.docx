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62442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56"/>
      </w:tblGrid>
      <w:tr w:rsidR="00313D34" w:rsidRPr="00313D34" w:rsidTr="00313D34">
        <w:trPr>
          <w:trHeight w:val="12"/>
          <w:tblCellSpacing w:w="0" w:type="dxa"/>
        </w:trPr>
        <w:tc>
          <w:tcPr>
            <w:tcW w:w="5000" w:type="pct"/>
            <w:shd w:val="clear" w:color="auto" w:fill="BD8E51"/>
            <w:vAlign w:val="center"/>
            <w:hideMark/>
          </w:tcPr>
          <w:p w:rsidR="00313D34" w:rsidRPr="00313D34" w:rsidRDefault="00313D34" w:rsidP="0031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</w:tbl>
    <w:p w:rsidR="00313D34" w:rsidRPr="00313D34" w:rsidRDefault="00313D34" w:rsidP="00313D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56"/>
      </w:tblGrid>
      <w:tr w:rsidR="00313D34" w:rsidRPr="00313D34" w:rsidTr="00313D34">
        <w:trPr>
          <w:trHeight w:val="12"/>
          <w:tblCellSpacing w:w="0" w:type="dxa"/>
        </w:trPr>
        <w:tc>
          <w:tcPr>
            <w:tcW w:w="5000" w:type="pct"/>
            <w:shd w:val="clear" w:color="auto" w:fill="BD8E51"/>
            <w:vAlign w:val="center"/>
            <w:hideMark/>
          </w:tcPr>
          <w:p w:rsidR="00313D34" w:rsidRPr="00313D34" w:rsidRDefault="00313D34" w:rsidP="0031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313D34" w:rsidRPr="00313D34" w:rsidTr="00313D34">
        <w:trPr>
          <w:trHeight w:val="36"/>
          <w:tblCellSpacing w:w="0" w:type="dxa"/>
        </w:trPr>
        <w:tc>
          <w:tcPr>
            <w:tcW w:w="5000" w:type="pct"/>
            <w:shd w:val="clear" w:color="auto" w:fill="E9DDC8"/>
            <w:vAlign w:val="center"/>
            <w:hideMark/>
          </w:tcPr>
          <w:p w:rsidR="00313D34" w:rsidRPr="00313D34" w:rsidRDefault="00313D34" w:rsidP="0031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</w:tr>
    </w:tbl>
    <w:p w:rsidR="00313D34" w:rsidRPr="00313D34" w:rsidRDefault="00313D34" w:rsidP="00313D34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0080" w:type="dxa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  <w:gridCol w:w="35"/>
        <w:gridCol w:w="11115"/>
        <w:gridCol w:w="35"/>
        <w:gridCol w:w="35"/>
      </w:tblGrid>
      <w:tr w:rsidR="00313D34" w:rsidRPr="00313D34" w:rsidTr="00313D34">
        <w:trPr>
          <w:tblCellSpacing w:w="0" w:type="dxa"/>
          <w:jc w:val="center"/>
        </w:trPr>
        <w:tc>
          <w:tcPr>
            <w:tcW w:w="50" w:type="pct"/>
            <w:shd w:val="clear" w:color="auto" w:fill="E9DDC8"/>
            <w:hideMark/>
          </w:tcPr>
          <w:p w:rsidR="00313D34" w:rsidRPr="00313D34" w:rsidRDefault="00313D34" w:rsidP="0031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shd w:val="clear" w:color="auto" w:fill="FFFFFF"/>
            <w:vAlign w:val="center"/>
            <w:hideMark/>
          </w:tcPr>
          <w:p w:rsidR="00313D34" w:rsidRPr="00313D34" w:rsidRDefault="00313D34" w:rsidP="0031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49"/>
              <w:gridCol w:w="36"/>
            </w:tblGrid>
            <w:tr w:rsidR="00313D34" w:rsidRPr="00313D34">
              <w:trPr>
                <w:tblCellSpacing w:w="0" w:type="dxa"/>
              </w:trPr>
              <w:tc>
                <w:tcPr>
                  <w:tcW w:w="3000" w:type="pct"/>
                  <w:gridSpan w:val="2"/>
                  <w:hideMark/>
                </w:tcPr>
                <w:p w:rsidR="00313D34" w:rsidRPr="00313D34" w:rsidRDefault="00313D34" w:rsidP="00313D34">
                  <w:pPr>
                    <w:spacing w:before="100" w:beforeAutospacing="1" w:after="100" w:afterAutospacing="1" w:line="0" w:lineRule="atLeast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</w:rPr>
                  </w:pPr>
                  <w:hyperlink r:id="rId4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kern w:val="36"/>
                        <w:sz w:val="48"/>
                        <w:szCs w:val="48"/>
                        <w:u w:val="single"/>
                      </w:rPr>
                      <w:t xml:space="preserve">Неправильные глаголы английского языка с транскрипцией и переводом </w:t>
                    </w:r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kern w:val="36"/>
                        <w:sz w:val="48"/>
                        <w:szCs w:val="48"/>
                        <w:u w:val="single"/>
                      </w:rPr>
                      <w:br/>
                      <w:t>(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kern w:val="36"/>
                        <w:sz w:val="48"/>
                        <w:szCs w:val="48"/>
                        <w:u w:val="single"/>
                      </w:rPr>
                      <w:t>Irregular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kern w:val="36"/>
                        <w:sz w:val="48"/>
                        <w:szCs w:val="48"/>
                        <w:u w:val="single"/>
                      </w:rPr>
                      <w:t xml:space="preserve"> 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kern w:val="36"/>
                        <w:sz w:val="48"/>
                        <w:szCs w:val="48"/>
                        <w:u w:val="single"/>
                      </w:rPr>
                      <w:t>Verbs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kern w:val="36"/>
                        <w:sz w:val="48"/>
                        <w:szCs w:val="48"/>
                        <w:u w:val="single"/>
                      </w:rPr>
                      <w:t xml:space="preserve">) </w:t>
                    </w:r>
                  </w:hyperlink>
                </w:p>
              </w:tc>
            </w:tr>
            <w:tr w:rsidR="00313D34" w:rsidRPr="00313D34">
              <w:trPr>
                <w:tblCellSpacing w:w="0" w:type="dxa"/>
              </w:trPr>
              <w:tc>
                <w:tcPr>
                  <w:tcW w:w="5000" w:type="pct"/>
                  <w:vAlign w:val="bottom"/>
                  <w:hideMark/>
                </w:tcPr>
                <w:p w:rsidR="00313D34" w:rsidRPr="00313D34" w:rsidRDefault="00313D34" w:rsidP="00313D34">
                  <w:pPr>
                    <w:spacing w:after="0" w:line="0" w:lineRule="atLeas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ins w:id="0" w:author="Unknown">
                    <w:r w:rsidRPr="00313D34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br/>
                    </w:r>
                  </w:ins>
                </w:p>
              </w:tc>
              <w:tc>
                <w:tcPr>
                  <w:tcW w:w="0" w:type="auto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13D34" w:rsidRPr="00313D34" w:rsidRDefault="00313D34" w:rsidP="00313D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3D34" w:rsidRPr="00313D34" w:rsidRDefault="00313D34" w:rsidP="00313D34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hyperlink r:id="rId5" w:history="1">
              <w:r w:rsidRPr="00313D3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 xml:space="preserve">Таблица наиболее употребительных неправильных глаголов английского языка </w:t>
              </w:r>
              <w:r w:rsidRPr="00313D3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br/>
                <w:t>с переводом и транскрипцией</w:t>
              </w:r>
            </w:hyperlink>
          </w:p>
          <w:tbl>
            <w:tblPr>
              <w:tblW w:w="4982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498"/>
              <w:gridCol w:w="1569"/>
              <w:gridCol w:w="1487"/>
              <w:gridCol w:w="1569"/>
              <w:gridCol w:w="1487"/>
              <w:gridCol w:w="1569"/>
              <w:gridCol w:w="1890"/>
            </w:tblGrid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Инфинитив</w:t>
                    </w:r>
                  </w:hyperlink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(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Infinitive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Транскрипция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Простое прошедшее время </w:t>
                    </w:r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br/>
                      <w:t>(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Past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Simple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Active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)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Транскрипция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Причастие прошедшего времени </w:t>
                    </w:r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br/>
                      <w:t xml:space="preserve">(Причастие II) </w:t>
                    </w:r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br/>
                      <w:t>(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Past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Participle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)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Транскрипция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9DDC8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Перевод </w:t>
                    </w:r>
                  </w:hyperlink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was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were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wɒz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wɜː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biːn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быть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bear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beə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borne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bɔːn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нести, родить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biːt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biːt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beaten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ˈbiːtən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бить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become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bɪˈkʌm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became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bɪˈkeɪm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become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bɪˈkʌm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стать, сделаться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begin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bɪˈɡɪn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began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bɪˈɡæn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begun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bɪˈɡʌn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начать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bend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гнуть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держать пари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baɪnd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baʊnd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baʊnd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связать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bite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baɪt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bitten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ˈbɪtən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кусать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bleed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bliːd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bled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кровоточить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blow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bləʊ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bluː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blown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bləʊn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дуть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break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breɪk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broke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brəʊk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broken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ˈbrəʊkən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ломать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breed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briːd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выращивать, разводить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bring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brɪŋ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ˈbrɔːt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brought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ˈbrɔːt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принести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build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built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bɪlt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built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bɪlt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строить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bɜːn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burned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bɜːnt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bɜːnd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burned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bɜːnt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bɜːnd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жечь, гореть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bɜːst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bɜːst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burst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bɜːst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разразиться, взорваться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baɪ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ˈbɔːt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купить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kɑːst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kɑːst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kɑːst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кинуть, лить металл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catch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kætʃ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ˈkɔːt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ˈkɔːt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ловить, поймать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choose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tʃuːz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chose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tʃəʊz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chosen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ˈtʃəʊzən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выбрать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came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keɪm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come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прийти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kɒst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kɒst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kɒst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стоить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creep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kriːp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krept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krept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ползти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kʌt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kʌt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kʌt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резать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deal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diːl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dealt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dealt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иметь дело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dɪɡ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dʌɡ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dug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dʌɡ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копать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done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dʌn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делать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draw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drawn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тащить, рисовать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dream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driːm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dreamt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dreamed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dremt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driːmd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dreamt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dreamed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dremt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driːmd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грезить, мечтать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drink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drɪŋk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drank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dræŋk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drunk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drʌŋk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пить, выпить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drive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draɪv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drove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drəʊv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driven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ˈdrɪvən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гнать, ехать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dwell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dwel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dwelt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dwelt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dwelt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dwelt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обитать, задерживаться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iːt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eaten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ˈiːtən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кушать, есть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fɔːl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fel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fallen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ˈfɔːlən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падать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fiːd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кормить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feel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fiːl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felt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чувствовать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faɪt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ˈfɔːt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ˈfɔːt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сражаться, драться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faɪnd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faʊnd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faʊnd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находить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flee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fliː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бежать, спасаться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flaɪ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fluː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fləʊn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летать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forbid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fəˈbɪd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forbad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forbade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fəˈbæd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fəˈbæd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forbidden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fəˈbɪdən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запретить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foresee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fɔːˈsiː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foresaw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fɔːˈsɔː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foreseen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fɔːˈsiːn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предвидеть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foretell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fɔːˈtel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foretold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fɔːˈtəʊld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foretold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fɔːˈtəʊld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предсказывать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forget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fəˈɡet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forgot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fəˈɡɒt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forgotten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fəˈɡɒtən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забыть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forgive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fəˈɡɪv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forgave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fəˈɡeɪv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forgiven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fəˈɡɪvən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простить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freeze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friːz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froze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frəʊz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frozen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ˈfrəʊzən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замерзнуть, замораживать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ˈɡet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ˈɡɒt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ˈɡɒt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получить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give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ɡɪv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gave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ɡeɪv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given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ɡɪvən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ɡəʊ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gone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ɡɒn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идти, уходить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grind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ɡraɪnd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ɡraʊnd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ɡraʊnd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точить, молоть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ɡrəʊ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ɡruː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ɡrəʊn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расти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hang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hæŋ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hanged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hæŋd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hanged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hæŋd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висеть, повесить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hæv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hæd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hæd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иметь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hear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hɪə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heard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hɜːd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heard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hɜːd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слушать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haɪd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hidden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ˈhɪdən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прятат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ь(</w:t>
                  </w:r>
                  <w:proofErr w:type="spellStart"/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ся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)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ударить, попасть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held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держать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hurt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hɜːt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hurt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hɜːt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hurt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hɜːt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причинить боль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keep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kiːp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хранить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know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nəʊ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knew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njuː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known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nəʊn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знать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leɪ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leɪd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leɪd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класть, положить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liːd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вести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learn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lɜːn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learnt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learned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lɜːnt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lɜːnd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learnt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learned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lɜːnt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lɜːnd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учить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liːv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left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оставить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одолжить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пустить, дать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laɪ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leɪ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lain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leɪn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лежать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laɪt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lighted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ˈlaɪtɪd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lighted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ˈlaɪtɪd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осветить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luːz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lɒst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lɒst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терять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ˈmeɪk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ˈmeɪd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ˈmeɪd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делать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miːn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meant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подразумевать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miːt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встретить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mistake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mɪˈsteɪk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mistook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mɪˈstʊk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mistaken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mɪˈsteɪkən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неправильно понимать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misunderstand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ˌmɪsˌʌndəˈstænd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misunderstood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ˌmɪsˌʌndəˈstʊd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misunderstood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ˌmɪsˌʌndəˈstʊd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неправильно понимать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overcome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ˌəʊvəˈkʌm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overcame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ˌəʊvəˈkeɪm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overcome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ˌəʊvəˈkʌm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преодолевать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peɪ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peɪd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peɪd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платить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ˈpʊt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ˈpʊt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ˈpʊt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класть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riːd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читать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raɪd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rəʊd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ridden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ˈrɪdən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ездить верхом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rɪŋ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ræŋ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звонить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raɪz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rose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rəʊz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ˈrɪzən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подняться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rʌn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ran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ræn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run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rʌn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бежать, течь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saw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sawed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ˈsɔːd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sawed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ˈsɔːd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пилить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ˈseɪ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говорить, сказать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ˈsiː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ˈsiːn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видеть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seek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siːk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искать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продавать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послать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устанавливать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səʊ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sewed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səʊd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sewed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səʊd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səʊn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шить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shake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ʃeɪk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shook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ʃʊk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shaken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ˈʃeɪkən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трясти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shine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ʃaɪn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shone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shined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ʃɒn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ʃaɪnd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shone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shined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ʃɒn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ʃaɪnd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светить, сиять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shoot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ʃuːt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ʃɒt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ʃɒt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стрелять, давать побеги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ʃəʊ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showed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ʃəʊd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showed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ʃəʊn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ʃəʊd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показывать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shrink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ʃrɪŋk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shrank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ʃræŋk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shrunk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ʃrʌŋk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сокращаться, сжиматься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ʃʌt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shut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ʃʌt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shut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ʃʌt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закрывать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sɪŋ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sæŋ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петь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sɪŋk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sæŋk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sunk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sʌŋk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тонуть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sæt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sæt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сидеть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slay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sleɪ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slain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sleɪn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убивать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sleep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sliːp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спать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slide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slaɪd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slid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slɪd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скользить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smell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smel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smelt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smelled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smeld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smelt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smelled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smelt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smeld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пахнуть, нюхать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speak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spiːk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spoke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spəʊk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spoken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ˈspəʊkən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говорить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spend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spend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spent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spent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тратить, проводить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spæt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spɪt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spat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spæt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spɪt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плевать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split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splɪt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split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splɪt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split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splɪt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расщепить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распространяться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spring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sprɪŋ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sprang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spræŋ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sprung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sprʌŋ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скакать, пружинить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stænd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стоять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steal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stiːl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stole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stəʊl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stolen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ˈstəʊlən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украсть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stick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stuck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stʌk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stuck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stʌk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уколоть, приклеить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sting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stɪŋ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stʌɡ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stʌɡ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ужалить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stink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stɪŋk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stæŋk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stʌŋk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stunk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stʌŋk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вонять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strike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straɪk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struck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strʌk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struck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strʌk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ударить, бить, бастовать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strive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straɪv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strove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strəʊv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striven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ˈstrɪvən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стараться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swear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sweə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swore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sworn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клясться, браниться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sweep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swiːp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мести, промчаться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swim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swɪm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swam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swæm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swum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swʌm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плыть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swing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swɪŋ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swung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swʌŋ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качаться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teɪk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tʊk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taken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ˈteɪkən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взять, брать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teach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tiːtʃ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учить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tear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ˈteə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tore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ˈtɔː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torn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ˈtɔːn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рвать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tell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tel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told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təʊld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рассказывать, сказать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think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ˈθɪŋk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ˈθɔːt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thought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ˈθɔːt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думать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throw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ˈθrəʊ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threw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θruː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thrown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ˈθrəʊn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бросить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tread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tred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trɒd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trodden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trɒd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ˈtrɒdən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ступать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understand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ˌʌndəˈstænd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understood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ˌʌndəˈstʊd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understood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ˌʌndəˈstʊd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понимать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weɪk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woke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waked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wəʊk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weɪkt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woken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waked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ˈwəʊkən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weɪkt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просыпаться, будить </w:t>
                  </w:r>
                </w:p>
              </w:tc>
            </w:tr>
            <w:tr w:rsidR="00313D34" w:rsidRPr="00313D34" w:rsidTr="00313D34">
              <w:trPr>
                <w:trHeight w:val="14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wear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weə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wore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proofErr w:type="spellStart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worn</w:t>
                    </w:r>
                    <w:proofErr w:type="spellEnd"/>
                    <w:r w:rsidRPr="00313D34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носить (одежду) </w:t>
                  </w:r>
                </w:p>
              </w:tc>
            </w:tr>
            <w:tr w:rsidR="00313D34" w:rsidRPr="00313D34" w:rsidTr="00313D34">
              <w:trPr>
                <w:trHeight w:val="28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weep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wiːp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wept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wept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плакать </w:t>
                  </w:r>
                </w:p>
              </w:tc>
            </w:tr>
            <w:tr w:rsidR="00313D34" w:rsidRPr="00313D34" w:rsidTr="00313D34">
              <w:trPr>
                <w:trHeight w:val="564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wetted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ˈwetɪd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wet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wetted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wet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[ ˈwetɪd ]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мочить, увлажнять </w:t>
                  </w:r>
                </w:p>
              </w:tc>
            </w:tr>
            <w:tr w:rsidR="00313D34" w:rsidRPr="00313D34" w:rsidTr="00313D34">
              <w:trPr>
                <w:trHeight w:val="28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wʌn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wʌn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выиграть </w:t>
                  </w:r>
                </w:p>
              </w:tc>
            </w:tr>
            <w:tr w:rsidR="00313D34" w:rsidRPr="00313D34" w:rsidTr="00313D34">
              <w:trPr>
                <w:trHeight w:val="564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waɪnd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waund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wound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[ </w:t>
                  </w: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waund</w:t>
                  </w:r>
                  <w:proofErr w:type="spellEnd"/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заводить (механизм) </w:t>
                  </w:r>
                </w:p>
              </w:tc>
            </w:tr>
            <w:tr w:rsidR="00313D34" w:rsidRPr="00313D34" w:rsidTr="00313D34">
              <w:trPr>
                <w:trHeight w:val="564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withdraw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wɪðˈdrɔː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withdrew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wɪðˈdruː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withdrawn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wɪðˈdrɔːn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взять назад, отозвать </w:t>
                  </w:r>
                </w:p>
              </w:tc>
            </w:tr>
            <w:tr w:rsidR="00313D34" w:rsidRPr="00313D34" w:rsidTr="00313D34">
              <w:trPr>
                <w:trHeight w:val="28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withstand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wɪðˈstænd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withstood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wɪðˈstʊd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withstood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wɪðˈstʊd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противиться </w:t>
                  </w:r>
                </w:p>
              </w:tc>
            </w:tr>
            <w:tr w:rsidR="00313D34" w:rsidRPr="00313D34" w:rsidTr="00313D34">
              <w:trPr>
                <w:trHeight w:val="282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ˈraɪt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wrote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rəʊt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written</w:t>
                  </w:r>
                  <w:proofErr w:type="spellEnd"/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[ ˈrɪtən</w:t>
                  </w:r>
                  <w:proofErr w:type="gramStart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]</w:t>
                  </w:r>
                  <w:proofErr w:type="gramEnd"/>
                  <w:r w:rsidRPr="00313D3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DD"/>
                  <w:vAlign w:val="center"/>
                  <w:hideMark/>
                </w:tcPr>
                <w:p w:rsidR="00313D34" w:rsidRPr="00313D34" w:rsidRDefault="00313D34" w:rsidP="00313D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3D3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писать </w:t>
                  </w:r>
                </w:p>
              </w:tc>
            </w:tr>
          </w:tbl>
          <w:p w:rsidR="00313D34" w:rsidRPr="00313D34" w:rsidRDefault="00313D34" w:rsidP="00313D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3D34" w:rsidRPr="00313D34" w:rsidRDefault="00313D34" w:rsidP="0031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3D34" w:rsidRPr="00313D34" w:rsidRDefault="00313D34" w:rsidP="00313D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13D34" w:rsidRPr="00313D34" w:rsidRDefault="00313D34" w:rsidP="00313D34">
            <w:pPr>
              <w:spacing w:after="0" w:line="240" w:lineRule="auto"/>
              <w:rPr>
                <w:ins w:id="1" w:author="Unknown"/>
                <w:rFonts w:ascii="Times New Roman" w:eastAsia="Times New Roman" w:hAnsi="Times New Roman" w:cs="Times New Roman"/>
                <w:sz w:val="24"/>
                <w:szCs w:val="24"/>
              </w:rPr>
            </w:pPr>
            <w:ins w:id="2" w:author="Unknown">
              <w:r w:rsidRPr="00313D34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br/>
              </w:r>
            </w:ins>
          </w:p>
          <w:p w:rsidR="00313D34" w:rsidRPr="00313D34" w:rsidRDefault="00313D34" w:rsidP="00313D3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shd w:val="clear" w:color="auto" w:fill="FFFFFF"/>
            <w:vAlign w:val="center"/>
            <w:hideMark/>
          </w:tcPr>
          <w:p w:rsidR="00313D34" w:rsidRPr="00313D34" w:rsidRDefault="00313D34" w:rsidP="00313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" w:type="pct"/>
            <w:shd w:val="clear" w:color="auto" w:fill="E9DDC8"/>
            <w:hideMark/>
          </w:tcPr>
          <w:p w:rsidR="00313D34" w:rsidRPr="00313D34" w:rsidRDefault="00313D34" w:rsidP="0031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E1B2C" w:rsidRDefault="006E1B2C"/>
    <w:sectPr w:rsidR="006E1B2C" w:rsidSect="00313D34">
      <w:pgSz w:w="11906" w:h="16838"/>
      <w:pgMar w:top="340" w:right="340" w:bottom="57" w:left="3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13D34"/>
    <w:rsid w:val="00313D34"/>
    <w:rsid w:val="006E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3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3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3D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D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313D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313D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13D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3D3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1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313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3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-english.info/pastsimple.php" TargetMode="External"/><Relationship Id="rId13" Type="http://schemas.openxmlformats.org/officeDocument/2006/relationships/hyperlink" Target="https://study-english.info/irregular.php" TargetMode="External"/><Relationship Id="rId18" Type="http://schemas.openxmlformats.org/officeDocument/2006/relationships/hyperlink" Target="https://study-english.info/irregular.php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tudy-english.info/transcription.php" TargetMode="External"/><Relationship Id="rId12" Type="http://schemas.openxmlformats.org/officeDocument/2006/relationships/hyperlink" Target="https://study-english.info/translate.php" TargetMode="External"/><Relationship Id="rId17" Type="http://schemas.openxmlformats.org/officeDocument/2006/relationships/hyperlink" Target="https://study-english.info/participle-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udy-english.info/irregular.ph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udy-english.info/infinitive.php" TargetMode="External"/><Relationship Id="rId11" Type="http://schemas.openxmlformats.org/officeDocument/2006/relationships/hyperlink" Target="https://study-english.info/transcription.php" TargetMode="External"/><Relationship Id="rId5" Type="http://schemas.openxmlformats.org/officeDocument/2006/relationships/hyperlink" Target="https://study-english.info/irregular.php" TargetMode="External"/><Relationship Id="rId15" Type="http://schemas.openxmlformats.org/officeDocument/2006/relationships/hyperlink" Target="https://study-english.info/participle-2.php" TargetMode="External"/><Relationship Id="rId10" Type="http://schemas.openxmlformats.org/officeDocument/2006/relationships/hyperlink" Target="https://study-english.info/participle-2.php" TargetMode="External"/><Relationship Id="rId19" Type="http://schemas.openxmlformats.org/officeDocument/2006/relationships/hyperlink" Target="https://study-english.info/participle-2.php" TargetMode="External"/><Relationship Id="rId4" Type="http://schemas.openxmlformats.org/officeDocument/2006/relationships/hyperlink" Target="https://study-english.info/irregular.php" TargetMode="External"/><Relationship Id="rId9" Type="http://schemas.openxmlformats.org/officeDocument/2006/relationships/hyperlink" Target="https://study-english.info/transcription.php" TargetMode="External"/><Relationship Id="rId14" Type="http://schemas.openxmlformats.org/officeDocument/2006/relationships/hyperlink" Target="https://study-english.info/irregula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2023-02-20T07:53:00Z</dcterms:created>
  <dcterms:modified xsi:type="dcterms:W3CDTF">2023-02-20T07:58:00Z</dcterms:modified>
</cp:coreProperties>
</file>